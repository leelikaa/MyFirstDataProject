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E50F9" w14:textId="270AE378" w:rsidR="00CF01C8" w:rsidRPr="00520EA3" w:rsidRDefault="00CF01C8" w:rsidP="00CF01C8">
      <w:pPr>
        <w:rPr>
          <w:ins w:id="0" w:author="Елена Козлова" w:date="2024-08-25T23:52:00Z" w16du:dateUtc="2024-08-25T20:52:00Z"/>
          <w:bCs/>
          <w:sz w:val="26"/>
          <w:szCs w:val="26"/>
          <w:lang w:val="ru-RU"/>
        </w:rPr>
      </w:pPr>
      <w:ins w:id="1" w:author="Елена Козлова" w:date="2024-08-25T23:52:00Z" w16du:dateUtc="2024-08-25T20:52:00Z">
        <w:r w:rsidRPr="00520EA3">
          <w:rPr>
            <w:bCs/>
            <w:sz w:val="26"/>
            <w:szCs w:val="26"/>
            <w:lang w:val="ru-RU"/>
          </w:rPr>
          <w:t xml:space="preserve">Общая </w:t>
        </w:r>
        <w:r>
          <w:rPr>
            <w:bCs/>
            <w:sz w:val="26"/>
            <w:szCs w:val="26"/>
            <w:lang w:val="ru-RU"/>
          </w:rPr>
          <w:t xml:space="preserve">идея </w:t>
        </w:r>
        <w:r w:rsidR="000630F5">
          <w:rPr>
            <w:bCs/>
            <w:sz w:val="26"/>
            <w:szCs w:val="26"/>
            <w:lang w:val="ru-RU"/>
          </w:rPr>
          <w:t xml:space="preserve">реализуемого </w:t>
        </w:r>
        <w:r w:rsidR="000630F5">
          <w:rPr>
            <w:bCs/>
            <w:sz w:val="26"/>
            <w:szCs w:val="26"/>
            <w:lang w:val="en-US"/>
          </w:rPr>
          <w:t>MFDP</w:t>
        </w:r>
        <w:r>
          <w:rPr>
            <w:bCs/>
            <w:sz w:val="26"/>
            <w:szCs w:val="26"/>
            <w:lang w:val="ru-RU"/>
          </w:rPr>
          <w:t xml:space="preserve"> </w:t>
        </w:r>
        <w:r w:rsidR="000630F5">
          <w:rPr>
            <w:bCs/>
            <w:sz w:val="26"/>
            <w:szCs w:val="26"/>
            <w:lang w:val="ru-RU"/>
          </w:rPr>
          <w:t xml:space="preserve">(выбран кейс 1) </w:t>
        </w:r>
        <w:r>
          <w:rPr>
            <w:bCs/>
            <w:sz w:val="26"/>
            <w:szCs w:val="26"/>
            <w:lang w:val="ru-RU"/>
          </w:rPr>
          <w:t>– отбор проектов для инвестирования которые в перспективе «взлетят» (соберут таргет + перевыполнят его) на основе опубликованной информации о проекте</w:t>
        </w:r>
        <w:r w:rsidR="000630F5">
          <w:rPr>
            <w:bCs/>
            <w:sz w:val="26"/>
            <w:szCs w:val="26"/>
            <w:lang w:val="ru-RU"/>
          </w:rPr>
          <w:t>.</w:t>
        </w:r>
      </w:ins>
    </w:p>
    <w:p w14:paraId="7766EEA6" w14:textId="77777777" w:rsidR="00CF01C8" w:rsidRDefault="00CF01C8">
      <w:pPr>
        <w:rPr>
          <w:ins w:id="2" w:author="Елена Козлова" w:date="2024-08-25T23:51:00Z" w16du:dateUtc="2024-08-25T20:51:00Z"/>
          <w:b/>
          <w:sz w:val="26"/>
          <w:szCs w:val="26"/>
          <w:lang w:val="ru-RU"/>
        </w:rPr>
      </w:pPr>
    </w:p>
    <w:p w14:paraId="00000001" w14:textId="029DB64A" w:rsidR="00FF18E0" w:rsidRDefault="00000000">
      <w:pPr>
        <w:rPr>
          <w:ins w:id="3" w:author="Елена Козлова" w:date="2024-08-25T23:47:00Z" w16du:dateUtc="2024-08-25T20:47:00Z"/>
          <w:b/>
          <w:sz w:val="26"/>
          <w:szCs w:val="26"/>
          <w:lang w:val="ru-RU"/>
        </w:rPr>
      </w:pPr>
      <w:del w:id="4" w:author="Елена Козлова" w:date="2024-08-25T23:52:00Z" w16du:dateUtc="2024-08-25T20:52:00Z">
        <w:r w:rsidDel="00CF01C8">
          <w:rPr>
            <w:b/>
            <w:sz w:val="26"/>
            <w:szCs w:val="26"/>
          </w:rPr>
          <w:delText xml:space="preserve">1.  </w:delText>
        </w:r>
      </w:del>
      <w:r>
        <w:rPr>
          <w:b/>
          <w:sz w:val="26"/>
          <w:szCs w:val="26"/>
        </w:rPr>
        <w:t>Бизнес-анализ (Business Understanding)</w:t>
      </w:r>
    </w:p>
    <w:p w14:paraId="54C60263" w14:textId="20B5CEDA" w:rsidR="00CF01C8" w:rsidRPr="00CF01C8" w:rsidDel="00CF01C8" w:rsidRDefault="00CF01C8">
      <w:pPr>
        <w:rPr>
          <w:del w:id="5" w:author="Елена Козлова" w:date="2024-08-25T23:51:00Z" w16du:dateUtc="2024-08-25T20:51:00Z"/>
          <w:bCs/>
          <w:sz w:val="26"/>
          <w:szCs w:val="26"/>
          <w:lang w:val="ru-RU"/>
          <w:rPrChange w:id="6" w:author="Елена Козлова" w:date="2024-08-25T23:47:00Z" w16du:dateUtc="2024-08-25T20:47:00Z">
            <w:rPr>
              <w:del w:id="7" w:author="Елена Козлова" w:date="2024-08-25T23:51:00Z" w16du:dateUtc="2024-08-25T20:51:00Z"/>
              <w:b/>
              <w:sz w:val="26"/>
              <w:szCs w:val="26"/>
            </w:rPr>
          </w:rPrChange>
        </w:rPr>
      </w:pPr>
    </w:p>
    <w:p w14:paraId="00000002" w14:textId="388C90AE" w:rsidR="00FF18E0" w:rsidDel="00730C5A" w:rsidRDefault="00000000">
      <w:pPr>
        <w:rPr>
          <w:del w:id="8" w:author="Елена Козлова" w:date="2024-08-25T23:39:00Z" w16du:dateUtc="2024-08-25T20:39:00Z"/>
        </w:rPr>
      </w:pPr>
      <w:del w:id="9" w:author="Елена Козлова" w:date="2024-08-25T23:39:00Z" w16du:dateUtc="2024-08-25T20:39:00Z">
        <w:r w:rsidDel="00730C5A">
          <w:delText>В первую очередь необходимо определиться с целями и скоупом проекта.</w:delText>
        </w:r>
      </w:del>
    </w:p>
    <w:p w14:paraId="00000003" w14:textId="5AE2FAD8" w:rsidR="00FF18E0" w:rsidDel="00730C5A" w:rsidRDefault="00000000">
      <w:pPr>
        <w:rPr>
          <w:del w:id="10" w:author="Елена Козлова" w:date="2024-08-25T23:39:00Z" w16du:dateUtc="2024-08-25T20:39:00Z"/>
        </w:rPr>
      </w:pPr>
      <w:del w:id="11" w:author="Елена Козлова" w:date="2024-08-25T23:39:00Z" w16du:dateUtc="2024-08-25T20:39:00Z">
        <w:r w:rsidDel="00730C5A">
          <w:delText>Для этого нужно найти ответы на следующие вопросы:</w:delText>
        </w:r>
      </w:del>
    </w:p>
    <w:p w14:paraId="00000004" w14:textId="2B01057E" w:rsidR="00FF18E0" w:rsidRDefault="00000000">
      <w:pPr>
        <w:numPr>
          <w:ilvl w:val="0"/>
          <w:numId w:val="4"/>
        </w:numPr>
        <w:rPr>
          <w:i/>
        </w:rPr>
      </w:pPr>
      <w:del w:id="12" w:author="Елена Козлова" w:date="2024-08-25T21:37:00Z" w16du:dateUtc="2024-08-25T18:37:00Z">
        <w:r w:rsidDel="001818AA">
          <w:rPr>
            <w:i/>
          </w:rPr>
          <w:delText>Организационная структура: кто участвует в проекте со стороны заказчика сервиса,</w:delText>
        </w:r>
      </w:del>
      <w:ins w:id="13" w:author="Елена Козлова" w:date="2024-08-25T23:50:00Z" w16du:dateUtc="2024-08-25T20:50:00Z">
        <w:r w:rsidR="00CF01C8">
          <w:rPr>
            <w:i/>
            <w:lang w:val="ru-RU"/>
          </w:rPr>
          <w:t>Явный з</w:t>
        </w:r>
      </w:ins>
      <w:ins w:id="14" w:author="Елена Козлова" w:date="2024-08-25T21:37:00Z" w16du:dateUtc="2024-08-25T18:37:00Z">
        <w:r w:rsidR="001818AA">
          <w:rPr>
            <w:i/>
            <w:lang w:val="ru-RU"/>
          </w:rPr>
          <w:t>аказчик отсутствует, основные пользователи – инвесторы</w:t>
        </w:r>
      </w:ins>
      <w:ins w:id="15" w:author="Елена Козлова" w:date="2024-08-25T21:38:00Z" w16du:dateUtc="2024-08-25T18:38:00Z">
        <w:r w:rsidR="001818AA">
          <w:rPr>
            <w:i/>
            <w:lang w:val="ru-RU"/>
          </w:rPr>
          <w:t xml:space="preserve"> </w:t>
        </w:r>
      </w:ins>
      <w:ins w:id="16" w:author="Елена Козлова" w:date="2024-08-25T23:50:00Z" w16du:dateUtc="2024-08-25T20:50:00Z">
        <w:r w:rsidR="00CF01C8">
          <w:rPr>
            <w:i/>
            <w:lang w:val="ru-RU"/>
          </w:rPr>
          <w:t>фонда</w:t>
        </w:r>
      </w:ins>
      <w:del w:id="17" w:author="Елена Козлова" w:date="2024-08-25T21:38:00Z" w16du:dateUtc="2024-08-25T18:38:00Z">
        <w:r w:rsidDel="001818AA">
          <w:rPr>
            <w:i/>
          </w:rPr>
          <w:delText xml:space="preserve"> кто будет основным пользователем?</w:delText>
        </w:r>
      </w:del>
    </w:p>
    <w:p w14:paraId="00000005" w14:textId="1A884280" w:rsidR="00FF18E0" w:rsidDel="001818AA" w:rsidRDefault="00000000">
      <w:pPr>
        <w:numPr>
          <w:ilvl w:val="0"/>
          <w:numId w:val="4"/>
        </w:numPr>
        <w:rPr>
          <w:del w:id="18" w:author="Елена Козлова" w:date="2024-08-25T21:38:00Z" w16du:dateUtc="2024-08-25T18:38:00Z"/>
          <w:i/>
        </w:rPr>
      </w:pPr>
      <w:del w:id="19" w:author="Елена Козлова" w:date="2024-08-25T21:38:00Z" w16du:dateUtc="2024-08-25T18:38:00Z">
        <w:r w:rsidDel="001818AA">
          <w:rPr>
            <w:i/>
          </w:rPr>
          <w:delText>Собираем контакты, создаем рабочие чаты.</w:delText>
        </w:r>
      </w:del>
    </w:p>
    <w:p w14:paraId="00000006" w14:textId="0A246B27" w:rsidR="00FF18E0" w:rsidRDefault="00000000">
      <w:pPr>
        <w:numPr>
          <w:ilvl w:val="0"/>
          <w:numId w:val="4"/>
        </w:numPr>
        <w:rPr>
          <w:i/>
        </w:rPr>
      </w:pPr>
      <w:del w:id="20" w:author="Елена Козлова" w:date="2024-08-25T21:38:00Z" w16du:dateUtc="2024-08-25T18:38:00Z">
        <w:r w:rsidDel="001818AA">
          <w:rPr>
            <w:i/>
          </w:rPr>
          <w:delText>Какова бизнес-цель проекта? Например, уменьшение оттока клиентов.</w:delText>
        </w:r>
      </w:del>
      <w:ins w:id="21" w:author="Елена Козлова" w:date="2024-08-25T21:41:00Z" w16du:dateUtc="2024-08-25T18:41:00Z">
        <w:r w:rsidR="001818AA">
          <w:rPr>
            <w:i/>
            <w:lang w:val="ru-RU"/>
          </w:rPr>
          <w:t>Бизнес-цель</w:t>
        </w:r>
      </w:ins>
      <w:ins w:id="22" w:author="Елена Козлова" w:date="2024-08-25T21:38:00Z" w16du:dateUtc="2024-08-25T18:38:00Z">
        <w:r w:rsidR="001818AA">
          <w:rPr>
            <w:i/>
            <w:lang w:val="ru-RU"/>
          </w:rPr>
          <w:t xml:space="preserve"> проекта заключается в </w:t>
        </w:r>
      </w:ins>
      <w:ins w:id="23" w:author="Елена Козлова" w:date="2024-08-25T22:11:00Z" w16du:dateUtc="2024-08-25T19:11:00Z">
        <w:r w:rsidR="00426018">
          <w:rPr>
            <w:i/>
            <w:lang w:val="ru-RU"/>
          </w:rPr>
          <w:t>оптимизации инвестиционной стратегии</w:t>
        </w:r>
      </w:ins>
      <w:ins w:id="24" w:author="Елена Козлова" w:date="2024-08-25T21:39:00Z" w16du:dateUtc="2024-08-25T18:39:00Z">
        <w:r w:rsidR="001818AA">
          <w:rPr>
            <w:i/>
            <w:lang w:val="ru-RU"/>
          </w:rPr>
          <w:t xml:space="preserve"> че</w:t>
        </w:r>
      </w:ins>
      <w:ins w:id="25" w:author="Елена Козлова" w:date="2024-08-25T21:40:00Z" w16du:dateUtc="2024-08-25T18:40:00Z">
        <w:r w:rsidR="001818AA">
          <w:rPr>
            <w:i/>
            <w:lang w:val="ru-RU"/>
          </w:rPr>
          <w:t xml:space="preserve">рез </w:t>
        </w:r>
      </w:ins>
      <w:ins w:id="26" w:author="Елена Козлова" w:date="2024-08-25T21:41:00Z" w16du:dateUtc="2024-08-25T18:41:00Z">
        <w:r w:rsidR="001818AA">
          <w:rPr>
            <w:i/>
            <w:lang w:val="ru-RU"/>
          </w:rPr>
          <w:t xml:space="preserve">отбор для </w:t>
        </w:r>
      </w:ins>
      <w:ins w:id="27" w:author="Елена Козлова" w:date="2024-08-25T21:40:00Z" w16du:dateUtc="2024-08-25T18:40:00Z">
        <w:r w:rsidR="001818AA">
          <w:rPr>
            <w:i/>
            <w:lang w:val="ru-RU"/>
          </w:rPr>
          <w:t>финансировани</w:t>
        </w:r>
      </w:ins>
      <w:ins w:id="28" w:author="Елена Козлова" w:date="2024-08-25T21:41:00Z" w16du:dateUtc="2024-08-25T18:41:00Z">
        <w:r w:rsidR="001818AA">
          <w:rPr>
            <w:i/>
            <w:lang w:val="ru-RU"/>
          </w:rPr>
          <w:t>я</w:t>
        </w:r>
      </w:ins>
      <w:ins w:id="29" w:author="Елена Козлова" w:date="2024-08-25T21:40:00Z" w16du:dateUtc="2024-08-25T18:40:00Z">
        <w:r w:rsidR="001818AA">
          <w:rPr>
            <w:i/>
            <w:lang w:val="ru-RU"/>
          </w:rPr>
          <w:t xml:space="preserve"> </w:t>
        </w:r>
      </w:ins>
      <w:ins w:id="30" w:author="Елена Козлова" w:date="2024-08-25T21:41:00Z" w16du:dateUtc="2024-08-25T18:41:00Z">
        <w:r w:rsidR="001818AA">
          <w:rPr>
            <w:i/>
            <w:lang w:val="ru-RU"/>
          </w:rPr>
          <w:t xml:space="preserve">только успешных </w:t>
        </w:r>
      </w:ins>
      <w:ins w:id="31" w:author="Елена Козлова" w:date="2024-08-25T21:40:00Z" w16du:dateUtc="2024-08-25T18:40:00Z">
        <w:r w:rsidR="001818AA">
          <w:rPr>
            <w:i/>
            <w:lang w:val="ru-RU"/>
          </w:rPr>
          <w:t>проектов</w:t>
        </w:r>
      </w:ins>
    </w:p>
    <w:p w14:paraId="00000007" w14:textId="18F900C2" w:rsidR="00FF18E0" w:rsidRDefault="00000000">
      <w:pPr>
        <w:numPr>
          <w:ilvl w:val="0"/>
          <w:numId w:val="4"/>
        </w:numPr>
        <w:rPr>
          <w:i/>
        </w:rPr>
      </w:pPr>
      <w:del w:id="32" w:author="Елена Козлова" w:date="2024-08-25T21:45:00Z" w16du:dateUtc="2024-08-25T18:45:00Z">
        <w:r w:rsidDel="001818AA">
          <w:rPr>
            <w:i/>
          </w:rPr>
          <w:delText>Существуют ли какие-то уже разработанные решения? Если существуют, то какие и чем именно текущее решение не устраивает?</w:delText>
        </w:r>
      </w:del>
      <w:ins w:id="33" w:author="Елена Козлова" w:date="2024-08-25T21:45:00Z" w16du:dateUtc="2024-08-25T18:45:00Z">
        <w:r w:rsidR="001818AA">
          <w:rPr>
            <w:i/>
            <w:lang w:val="ru-RU"/>
          </w:rPr>
          <w:t xml:space="preserve">В настоящее время на рынке уже есть такие решения как </w:t>
        </w:r>
      </w:ins>
      <w:ins w:id="34" w:author="Елена Козлова" w:date="2024-08-25T21:45:00Z">
        <w:r w:rsidR="001818AA" w:rsidRPr="001818AA">
          <w:rPr>
            <w:i/>
          </w:rPr>
          <w:t>CB Insights</w:t>
        </w:r>
      </w:ins>
      <w:ins w:id="35" w:author="Елена Козлова" w:date="2024-08-25T21:45:00Z" w16du:dateUtc="2024-08-25T18:45:00Z">
        <w:r w:rsidR="009C6025">
          <w:rPr>
            <w:i/>
            <w:lang w:val="ru-RU"/>
          </w:rPr>
          <w:t xml:space="preserve">, </w:t>
        </w:r>
        <w:r w:rsidR="009C6025" w:rsidRPr="009C6025">
          <w:rPr>
            <w:i/>
            <w:lang w:val="ru-RU"/>
          </w:rPr>
          <w:t>Crunchbase</w:t>
        </w:r>
      </w:ins>
      <w:ins w:id="36" w:author="Елена Козлова" w:date="2024-08-25T21:50:00Z" w16du:dateUtc="2024-08-25T18:50:00Z">
        <w:r w:rsidR="009C6025">
          <w:rPr>
            <w:i/>
            <w:lang w:val="ru-RU"/>
          </w:rPr>
          <w:t xml:space="preserve">, </w:t>
        </w:r>
        <w:r w:rsidR="009C6025" w:rsidRPr="009C6025">
          <w:rPr>
            <w:i/>
            <w:lang w:val="ru-RU"/>
          </w:rPr>
          <w:t>DataFox</w:t>
        </w:r>
      </w:ins>
      <w:ins w:id="37" w:author="Елена Козлова" w:date="2024-08-25T21:53:00Z" w16du:dateUtc="2024-08-25T18:53:00Z">
        <w:r w:rsidR="009C6025">
          <w:rPr>
            <w:i/>
            <w:lang w:val="ru-RU"/>
          </w:rPr>
          <w:t xml:space="preserve">, </w:t>
        </w:r>
      </w:ins>
      <w:ins w:id="38" w:author="Елена Козлова" w:date="2024-08-25T21:56:00Z" w16du:dateUtc="2024-08-25T18:56:00Z">
        <w:r w:rsidR="00E15F1C" w:rsidRPr="00E15F1C">
          <w:rPr>
            <w:i/>
            <w:lang w:val="ru-RU"/>
          </w:rPr>
          <w:t>Tracxn</w:t>
        </w:r>
        <w:r w:rsidR="00E15F1C">
          <w:rPr>
            <w:i/>
            <w:lang w:val="ru-RU"/>
          </w:rPr>
          <w:t xml:space="preserve">, однако это международные компании, которые </w:t>
        </w:r>
      </w:ins>
      <w:ins w:id="39" w:author="Елена Козлова" w:date="2024-08-25T21:57:00Z" w16du:dateUtc="2024-08-25T18:57:00Z">
        <w:r w:rsidR="00E15F1C">
          <w:rPr>
            <w:i/>
            <w:lang w:val="ru-RU"/>
          </w:rPr>
          <w:t>не предоставляют часть услу</w:t>
        </w:r>
      </w:ins>
      <w:ins w:id="40" w:author="Елена Козлова" w:date="2024-08-25T21:58:00Z" w16du:dateUtc="2024-08-25T18:58:00Z">
        <w:r w:rsidR="00E15F1C">
          <w:rPr>
            <w:i/>
            <w:lang w:val="ru-RU"/>
          </w:rPr>
          <w:t>г россиянам/российским проектам и ограничивают функционал</w:t>
        </w:r>
      </w:ins>
      <w:ins w:id="41" w:author="Елена Козлова" w:date="2024-08-25T22:11:00Z" w16du:dateUtc="2024-08-25T19:11:00Z">
        <w:r w:rsidR="00426018">
          <w:rPr>
            <w:i/>
            <w:lang w:val="ru-RU"/>
          </w:rPr>
          <w:t xml:space="preserve"> или </w:t>
        </w:r>
      </w:ins>
      <w:ins w:id="42" w:author="Елена Козлова" w:date="2024-08-25T23:24:00Z" w16du:dateUtc="2024-08-25T20:24:00Z">
        <w:r w:rsidR="005221A0">
          <w:rPr>
            <w:i/>
            <w:lang w:val="ru-RU"/>
          </w:rPr>
          <w:t>имеют высокую стоимость/закрыты для внешних пользователей.</w:t>
        </w:r>
      </w:ins>
    </w:p>
    <w:p w14:paraId="00000008" w14:textId="77777777" w:rsidR="00FF18E0" w:rsidRDefault="00FF18E0">
      <w:pPr>
        <w:rPr>
          <w:i/>
        </w:rPr>
      </w:pPr>
    </w:p>
    <w:p w14:paraId="00000009" w14:textId="77777777" w:rsidR="00FF18E0" w:rsidRPr="001818AA" w:rsidRDefault="00000000">
      <w:pPr>
        <w:rPr>
          <w:b/>
          <w:sz w:val="24"/>
          <w:szCs w:val="24"/>
          <w:lang w:val="en-US"/>
        </w:rPr>
      </w:pPr>
      <w:r w:rsidRPr="001818AA">
        <w:rPr>
          <w:b/>
          <w:sz w:val="24"/>
          <w:szCs w:val="24"/>
          <w:lang w:val="en-US"/>
        </w:rPr>
        <w:t>1.</w:t>
      </w:r>
      <w:del w:id="43" w:author="Елена Козлова" w:date="2024-08-25T23:52:00Z" w16du:dateUtc="2024-08-25T20:52:00Z">
        <w:r w:rsidRPr="001818AA" w:rsidDel="00CF01C8">
          <w:rPr>
            <w:b/>
            <w:sz w:val="24"/>
            <w:szCs w:val="24"/>
            <w:lang w:val="en-US"/>
          </w:rPr>
          <w:delText>1</w:delText>
        </w:r>
      </w:del>
      <w:r w:rsidRPr="001818A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Текущая</w:t>
      </w:r>
      <w:r w:rsidRPr="001818A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ситуация</w:t>
      </w:r>
      <w:r w:rsidRPr="001818AA">
        <w:rPr>
          <w:b/>
          <w:sz w:val="24"/>
          <w:szCs w:val="24"/>
          <w:lang w:val="en-US"/>
        </w:rPr>
        <w:t xml:space="preserve"> (Assessing current solution)</w:t>
      </w:r>
    </w:p>
    <w:p w14:paraId="0000000A" w14:textId="77777777" w:rsidR="00FF18E0" w:rsidRDefault="00000000">
      <w:r>
        <w:t>Оцениваем, хватает ли ресурсов для проекта.</w:t>
      </w:r>
    </w:p>
    <w:p w14:paraId="0000000B" w14:textId="0A576200" w:rsidR="00FF18E0" w:rsidRDefault="00000000">
      <w:pPr>
        <w:numPr>
          <w:ilvl w:val="0"/>
          <w:numId w:val="1"/>
        </w:numPr>
      </w:pPr>
      <w:del w:id="44" w:author="Елена Козлова" w:date="2024-08-25T21:58:00Z" w16du:dateUtc="2024-08-25T18:58:00Z">
        <w:r w:rsidDel="00E15F1C">
          <w:delText>Есть ли доступное железо или его необходимо закупать?</w:delText>
        </w:r>
      </w:del>
      <w:ins w:id="45" w:author="Елена Козлова" w:date="2024-08-25T21:58:00Z" w16du:dateUtc="2024-08-25T18:58:00Z">
        <w:r w:rsidR="00E15F1C">
          <w:rPr>
            <w:lang w:val="ru-RU"/>
          </w:rPr>
          <w:t xml:space="preserve">Проект </w:t>
        </w:r>
      </w:ins>
      <w:ins w:id="46" w:author="Елена Козлова" w:date="2024-08-25T22:00:00Z" w16du:dateUtc="2024-08-25T19:00:00Z">
        <w:r w:rsidR="00E15F1C">
          <w:rPr>
            <w:lang w:val="ru-RU"/>
          </w:rPr>
          <w:t xml:space="preserve">и хранение данных </w:t>
        </w:r>
      </w:ins>
      <w:ins w:id="47" w:author="Елена Козлова" w:date="2024-08-25T21:58:00Z" w16du:dateUtc="2024-08-25T18:58:00Z">
        <w:r w:rsidR="00E15F1C">
          <w:rPr>
            <w:lang w:val="ru-RU"/>
          </w:rPr>
          <w:t>буд</w:t>
        </w:r>
      </w:ins>
      <w:ins w:id="48" w:author="Елена Козлова" w:date="2024-08-25T22:00:00Z" w16du:dateUtc="2024-08-25T19:00:00Z">
        <w:r w:rsidR="00E15F1C">
          <w:rPr>
            <w:lang w:val="ru-RU"/>
          </w:rPr>
          <w:t>у</w:t>
        </w:r>
      </w:ins>
      <w:ins w:id="49" w:author="Елена Козлова" w:date="2024-08-25T21:59:00Z" w16du:dateUtc="2024-08-25T18:59:00Z">
        <w:r w:rsidR="00E15F1C">
          <w:rPr>
            <w:lang w:val="ru-RU"/>
          </w:rPr>
          <w:t>т реализовываться на собственных мощностях +</w:t>
        </w:r>
        <w:r w:rsidR="00E15F1C" w:rsidRPr="00E15F1C">
          <w:rPr>
            <w:lang w:val="ru-RU"/>
            <w:rPrChange w:id="50" w:author="Елена Козлова" w:date="2024-08-25T21:59:00Z" w16du:dateUtc="2024-08-25T18:59:00Z">
              <w:rPr>
                <w:lang w:val="en-US"/>
              </w:rPr>
            </w:rPrChange>
          </w:rPr>
          <w:t xml:space="preserve"> </w:t>
        </w:r>
        <w:r w:rsidR="00E15F1C">
          <w:rPr>
            <w:lang w:val="en-US"/>
          </w:rPr>
          <w:t>Kaggle</w:t>
        </w:r>
        <w:r w:rsidR="00E15F1C" w:rsidRPr="00E15F1C">
          <w:rPr>
            <w:lang w:val="ru-RU"/>
            <w:rPrChange w:id="51" w:author="Елена Козлова" w:date="2024-08-25T21:59:00Z" w16du:dateUtc="2024-08-25T18:59:00Z">
              <w:rPr>
                <w:lang w:val="en-US"/>
              </w:rPr>
            </w:rPrChange>
          </w:rPr>
          <w:t xml:space="preserve"> </w:t>
        </w:r>
        <w:r w:rsidR="00E15F1C">
          <w:rPr>
            <w:lang w:val="en-US"/>
          </w:rPr>
          <w:t>Notebook</w:t>
        </w:r>
      </w:ins>
    </w:p>
    <w:p w14:paraId="0000000C" w14:textId="2BFA9F75" w:rsidR="00FF18E0" w:rsidDel="00E15F1C" w:rsidRDefault="00000000">
      <w:pPr>
        <w:numPr>
          <w:ilvl w:val="0"/>
          <w:numId w:val="1"/>
        </w:numPr>
        <w:rPr>
          <w:del w:id="52" w:author="Елена Козлова" w:date="2024-08-25T22:00:00Z" w16du:dateUtc="2024-08-25T19:00:00Z"/>
        </w:rPr>
      </w:pPr>
      <w:del w:id="53" w:author="Елена Козлова" w:date="2024-08-25T22:00:00Z" w16du:dateUtc="2024-08-25T19:00:00Z">
        <w:r w:rsidDel="00E15F1C">
          <w:delText>Где и как хранятся данные, будет ли предоставлен доступ в эти системы, нужно ли дополнительно докупать/собирать</w:delText>
        </w:r>
      </w:del>
    </w:p>
    <w:p w14:paraId="0000000D" w14:textId="2818AFCC" w:rsidR="00FF18E0" w:rsidDel="00E15F1C" w:rsidRDefault="00000000">
      <w:pPr>
        <w:numPr>
          <w:ilvl w:val="0"/>
          <w:numId w:val="1"/>
        </w:numPr>
        <w:rPr>
          <w:del w:id="54" w:author="Елена Козлова" w:date="2024-08-25T22:00:00Z" w16du:dateUtc="2024-08-25T19:00:00Z"/>
        </w:rPr>
      </w:pPr>
      <w:del w:id="55" w:author="Елена Козлова" w:date="2024-08-25T22:00:00Z" w16du:dateUtc="2024-08-25T19:00:00Z">
        <w:r w:rsidDel="00E15F1C">
          <w:delText>внешние данные?</w:delText>
        </w:r>
      </w:del>
    </w:p>
    <w:p w14:paraId="0000000E" w14:textId="37CE3F32" w:rsidR="00FF18E0" w:rsidDel="00E15F1C" w:rsidRDefault="00000000">
      <w:pPr>
        <w:numPr>
          <w:ilvl w:val="0"/>
          <w:numId w:val="1"/>
        </w:numPr>
        <w:rPr>
          <w:del w:id="56" w:author="Елена Козлова" w:date="2024-08-25T21:58:00Z" w16du:dateUtc="2024-08-25T18:58:00Z"/>
        </w:rPr>
      </w:pPr>
      <w:del w:id="57" w:author="Елена Козлова" w:date="2024-08-25T21:58:00Z" w16du:dateUtc="2024-08-25T18:58:00Z">
        <w:r w:rsidDel="00E15F1C">
          <w:delText>Сможет ли заказчик выделить своих экспертов для консультаций на данный проект?</w:delText>
        </w:r>
      </w:del>
    </w:p>
    <w:p w14:paraId="0000000F" w14:textId="77777777" w:rsidR="00FF18E0" w:rsidRDefault="00FF18E0"/>
    <w:p w14:paraId="00000010" w14:textId="343EF6E5" w:rsidR="00FF18E0" w:rsidRDefault="00000000">
      <w:pPr>
        <w:rPr>
          <w:ins w:id="58" w:author="Елена Козлова" w:date="2024-08-25T22:42:00Z" w16du:dateUtc="2024-08-25T19:42:00Z"/>
          <w:lang w:val="ru-RU"/>
        </w:rPr>
      </w:pPr>
      <w:del w:id="59" w:author="Елена Козлова" w:date="2024-08-25T22:23:00Z" w16du:dateUtc="2024-08-25T19:23:00Z">
        <w:r w:rsidDel="00844737">
          <w:delText>Нужно описать вероятные риски проекта, а также определить план действий по их уменьшению.</w:delText>
        </w:r>
      </w:del>
      <w:ins w:id="60" w:author="Елена Козлова" w:date="2024-08-25T22:23:00Z" w16du:dateUtc="2024-08-25T19:23:00Z">
        <w:r w:rsidR="00844737">
          <w:rPr>
            <w:lang w:val="ru-RU"/>
          </w:rPr>
          <w:t>В части рисков проекта и с</w:t>
        </w:r>
      </w:ins>
      <w:ins w:id="61" w:author="Елена Козлова" w:date="2024-08-25T22:42:00Z" w16du:dateUtc="2024-08-25T19:42:00Z">
        <w:r w:rsidR="00C36076">
          <w:rPr>
            <w:lang w:val="ru-RU"/>
          </w:rPr>
          <w:t>пособов их митигации:</w:t>
        </w:r>
      </w:ins>
    </w:p>
    <w:p w14:paraId="3E0C4996" w14:textId="073F4CFF" w:rsidR="00C36076" w:rsidRDefault="00C36076" w:rsidP="00C36076">
      <w:pPr>
        <w:pStyle w:val="a6"/>
        <w:numPr>
          <w:ilvl w:val="0"/>
          <w:numId w:val="5"/>
        </w:numPr>
        <w:rPr>
          <w:ins w:id="62" w:author="Елена Козлова" w:date="2024-08-25T22:44:00Z" w16du:dateUtc="2024-08-25T19:44:00Z"/>
          <w:lang w:val="ru-RU"/>
        </w:rPr>
      </w:pPr>
      <w:ins w:id="63" w:author="Елена Козлова" w:date="2024-08-25T22:43:00Z" w16du:dateUtc="2024-08-25T19:43:00Z">
        <w:r>
          <w:rPr>
            <w:lang w:val="ru-RU"/>
          </w:rPr>
          <w:t>Нарушить сроки проекта – создание план-проекта для детального планирования предстоящих этапов внедрения</w:t>
        </w:r>
      </w:ins>
      <w:ins w:id="64" w:author="Елена Козлова" w:date="2024-08-25T22:53:00Z" w16du:dateUtc="2024-08-25T19:53:00Z">
        <w:r w:rsidR="00315508">
          <w:rPr>
            <w:lang w:val="ru-RU"/>
          </w:rPr>
          <w:t>.</w:t>
        </w:r>
      </w:ins>
    </w:p>
    <w:p w14:paraId="5773C022" w14:textId="6A1359AB" w:rsidR="00C36076" w:rsidRDefault="00C36076" w:rsidP="00C36076">
      <w:pPr>
        <w:pStyle w:val="a6"/>
        <w:numPr>
          <w:ilvl w:val="0"/>
          <w:numId w:val="5"/>
        </w:numPr>
        <w:rPr>
          <w:ins w:id="65" w:author="Елена Козлова" w:date="2024-08-25T22:44:00Z" w16du:dateUtc="2024-08-25T19:44:00Z"/>
          <w:lang w:val="ru-RU"/>
        </w:rPr>
      </w:pPr>
      <w:ins w:id="66" w:author="Елена Козлова" w:date="2024-08-25T22:44:00Z" w16du:dateUtc="2024-08-25T19:44:00Z">
        <w:r>
          <w:rPr>
            <w:lang w:val="ru-RU"/>
          </w:rPr>
          <w:t>Качество данных – анализ ряда альтернативных источников, в том числе не только по платформе кикстартер</w:t>
        </w:r>
      </w:ins>
      <w:ins w:id="67" w:author="Елена Козлова" w:date="2024-08-25T22:53:00Z" w16du:dateUtc="2024-08-25T19:53:00Z">
        <w:r w:rsidR="00315508">
          <w:rPr>
            <w:lang w:val="ru-RU"/>
          </w:rPr>
          <w:t>.</w:t>
        </w:r>
      </w:ins>
    </w:p>
    <w:p w14:paraId="0BD946D7" w14:textId="2990E64F" w:rsidR="00C36076" w:rsidRDefault="00C36076" w:rsidP="00C36076">
      <w:pPr>
        <w:pStyle w:val="a6"/>
        <w:numPr>
          <w:ilvl w:val="0"/>
          <w:numId w:val="5"/>
        </w:numPr>
        <w:rPr>
          <w:ins w:id="68" w:author="Елена Козлова" w:date="2024-08-25T22:48:00Z" w16du:dateUtc="2024-08-25T19:48:00Z"/>
          <w:lang w:val="ru-RU"/>
        </w:rPr>
      </w:pPr>
      <w:ins w:id="69" w:author="Елена Козлова" w:date="2024-08-25T22:45:00Z" w16du:dateUtc="2024-08-25T19:45:00Z">
        <w:r>
          <w:rPr>
            <w:lang w:val="ru-RU"/>
          </w:rPr>
          <w:t xml:space="preserve">Отсутствие закономерностей – </w:t>
        </w:r>
      </w:ins>
      <w:ins w:id="70" w:author="Елена Козлова" w:date="2024-08-25T22:46:00Z" w16du:dateUtc="2024-08-25T19:46:00Z">
        <w:r>
          <w:rPr>
            <w:lang w:val="ru-RU"/>
          </w:rPr>
          <w:t>проработка альтернативных источников для дополнительных фичей</w:t>
        </w:r>
      </w:ins>
      <w:ins w:id="71" w:author="Елена Козлова" w:date="2024-08-25T22:53:00Z" w16du:dateUtc="2024-08-25T19:53:00Z">
        <w:r w:rsidR="00315508">
          <w:rPr>
            <w:lang w:val="ru-RU"/>
          </w:rPr>
          <w:t>.</w:t>
        </w:r>
      </w:ins>
    </w:p>
    <w:p w14:paraId="41651335" w14:textId="4B5282B5" w:rsidR="00C36076" w:rsidRPr="00C36076" w:rsidRDefault="00C36076" w:rsidP="00C36076">
      <w:pPr>
        <w:pStyle w:val="a6"/>
        <w:numPr>
          <w:ilvl w:val="0"/>
          <w:numId w:val="5"/>
        </w:numPr>
        <w:rPr>
          <w:ins w:id="72" w:author="Елена Козлова" w:date="2024-08-25T22:42:00Z" w16du:dateUtc="2024-08-25T19:42:00Z"/>
          <w:lang w:val="ru-RU"/>
        </w:rPr>
        <w:pPrChange w:id="73" w:author="Елена Козлова" w:date="2024-08-25T22:42:00Z" w16du:dateUtc="2024-08-25T19:42:00Z">
          <w:pPr/>
        </w:pPrChange>
      </w:pPr>
      <w:ins w:id="74" w:author="Елена Козлова" w:date="2024-08-25T22:48:00Z" w16du:dateUtc="2024-08-25T19:48:00Z">
        <w:r>
          <w:rPr>
            <w:lang w:val="ru-RU"/>
          </w:rPr>
          <w:t xml:space="preserve">Недостаток ресурсов </w:t>
        </w:r>
      </w:ins>
      <w:ins w:id="75" w:author="Елена Козлова" w:date="2024-08-25T22:50:00Z" w16du:dateUtc="2024-08-25T19:50:00Z">
        <w:r>
          <w:rPr>
            <w:lang w:val="ru-RU"/>
          </w:rPr>
          <w:t>для обучения модел</w:t>
        </w:r>
      </w:ins>
      <w:ins w:id="76" w:author="Елена Козлова" w:date="2024-08-25T22:51:00Z" w16du:dateUtc="2024-08-25T19:51:00Z">
        <w:r>
          <w:rPr>
            <w:lang w:val="ru-RU"/>
          </w:rPr>
          <w:t>и</w:t>
        </w:r>
      </w:ins>
      <w:ins w:id="77" w:author="Елена Козлова" w:date="2024-08-25T22:48:00Z" w16du:dateUtc="2024-08-25T19:48:00Z">
        <w:r>
          <w:rPr>
            <w:lang w:val="ru-RU"/>
          </w:rPr>
          <w:t xml:space="preserve"> </w:t>
        </w:r>
      </w:ins>
      <w:ins w:id="78" w:author="Елена Козлова" w:date="2024-08-25T22:49:00Z" w16du:dateUtc="2024-08-25T19:49:00Z">
        <w:r>
          <w:rPr>
            <w:lang w:val="ru-RU"/>
          </w:rPr>
          <w:t>–</w:t>
        </w:r>
      </w:ins>
      <w:ins w:id="79" w:author="Елена Козлова" w:date="2024-08-25T22:48:00Z" w16du:dateUtc="2024-08-25T19:48:00Z">
        <w:r>
          <w:rPr>
            <w:lang w:val="ru-RU"/>
          </w:rPr>
          <w:t xml:space="preserve"> </w:t>
        </w:r>
      </w:ins>
      <w:ins w:id="80" w:author="Елена Козлова" w:date="2024-08-25T22:51:00Z" w16du:dateUtc="2024-08-25T19:51:00Z">
        <w:r>
          <w:rPr>
            <w:lang w:val="ru-RU"/>
          </w:rPr>
          <w:t xml:space="preserve">для экономии времени </w:t>
        </w:r>
      </w:ins>
      <w:ins w:id="81" w:author="Елена Козлова" w:date="2024-08-25T22:52:00Z" w16du:dateUtc="2024-08-25T19:52:00Z">
        <w:r>
          <w:rPr>
            <w:lang w:val="ru-RU"/>
          </w:rPr>
          <w:t xml:space="preserve">необходим </w:t>
        </w:r>
      </w:ins>
      <w:ins w:id="82" w:author="Елена Козлова" w:date="2024-08-25T22:49:00Z" w16du:dateUtc="2024-08-25T19:49:00Z">
        <w:r>
          <w:rPr>
            <w:lang w:val="ru-RU"/>
          </w:rPr>
          <w:t xml:space="preserve">предварительный анализ имеющихся вариантов решений похожих задач для </w:t>
        </w:r>
      </w:ins>
      <w:ins w:id="83" w:author="Елена Козлова" w:date="2024-08-25T22:50:00Z" w16du:dateUtc="2024-08-25T19:50:00Z">
        <w:r>
          <w:rPr>
            <w:lang w:val="ru-RU"/>
          </w:rPr>
          <w:t>использования в проекте наиболее подходящих</w:t>
        </w:r>
      </w:ins>
      <w:ins w:id="84" w:author="Елена Козлова" w:date="2024-08-25T22:53:00Z" w16du:dateUtc="2024-08-25T19:53:00Z">
        <w:r w:rsidR="00315508">
          <w:rPr>
            <w:lang w:val="ru-RU"/>
          </w:rPr>
          <w:t>.</w:t>
        </w:r>
      </w:ins>
    </w:p>
    <w:p w14:paraId="4B56841E" w14:textId="77777777" w:rsidR="00C36076" w:rsidRPr="00844737" w:rsidDel="00315508" w:rsidRDefault="00C36076">
      <w:pPr>
        <w:rPr>
          <w:del w:id="85" w:author="Елена Козлова" w:date="2024-08-25T22:52:00Z" w16du:dateUtc="2024-08-25T19:52:00Z"/>
          <w:lang w:val="ru-RU"/>
          <w:rPrChange w:id="86" w:author="Елена Козлова" w:date="2024-08-25T22:23:00Z" w16du:dateUtc="2024-08-25T19:23:00Z">
            <w:rPr>
              <w:del w:id="87" w:author="Елена Козлова" w:date="2024-08-25T22:52:00Z" w16du:dateUtc="2024-08-25T19:52:00Z"/>
            </w:rPr>
          </w:rPrChange>
        </w:rPr>
      </w:pPr>
    </w:p>
    <w:p w14:paraId="00000011" w14:textId="77777777" w:rsidR="00FF18E0" w:rsidDel="00315508" w:rsidRDefault="00FF18E0">
      <w:pPr>
        <w:rPr>
          <w:del w:id="88" w:author="Елена Козлова" w:date="2024-08-25T22:52:00Z" w16du:dateUtc="2024-08-25T19:52:00Z"/>
        </w:rPr>
      </w:pPr>
    </w:p>
    <w:p w14:paraId="00000012" w14:textId="6C9DD838" w:rsidR="00FF18E0" w:rsidDel="00315508" w:rsidRDefault="00000000">
      <w:pPr>
        <w:rPr>
          <w:del w:id="89" w:author="Елена Козлова" w:date="2024-08-25T22:52:00Z" w16du:dateUtc="2024-08-25T19:52:00Z"/>
        </w:rPr>
      </w:pPr>
      <w:del w:id="90" w:author="Елена Козлова" w:date="2024-08-25T22:52:00Z" w16du:dateUtc="2024-08-25T19:52:00Z">
        <w:r w:rsidDel="00315508">
          <w:delText>Типичные риски следующие.</w:delText>
        </w:r>
      </w:del>
    </w:p>
    <w:p w14:paraId="00000013" w14:textId="122F31C5" w:rsidR="00FF18E0" w:rsidDel="00315508" w:rsidRDefault="00000000">
      <w:pPr>
        <w:numPr>
          <w:ilvl w:val="0"/>
          <w:numId w:val="3"/>
        </w:numPr>
        <w:rPr>
          <w:del w:id="91" w:author="Елена Козлова" w:date="2024-08-25T22:52:00Z" w16du:dateUtc="2024-08-25T19:52:00Z"/>
        </w:rPr>
      </w:pPr>
      <w:del w:id="92" w:author="Елена Козлова" w:date="2024-08-25T22:52:00Z" w16du:dateUtc="2024-08-25T19:52:00Z">
        <w:r w:rsidDel="00315508">
          <w:delText>Не уложиться в сроки.</w:delText>
        </w:r>
      </w:del>
    </w:p>
    <w:p w14:paraId="00000014" w14:textId="6ED5BA78" w:rsidR="00FF18E0" w:rsidDel="00315508" w:rsidRDefault="00000000">
      <w:pPr>
        <w:numPr>
          <w:ilvl w:val="0"/>
          <w:numId w:val="3"/>
        </w:numPr>
        <w:rPr>
          <w:del w:id="93" w:author="Елена Козлова" w:date="2024-08-25T22:52:00Z" w16du:dateUtc="2024-08-25T19:52:00Z"/>
        </w:rPr>
      </w:pPr>
      <w:del w:id="94" w:author="Елена Козлова" w:date="2024-08-25T22:52:00Z" w16du:dateUtc="2024-08-25T19:52:00Z">
        <w:r w:rsidDel="00315508">
          <w:delText>Малое количество или плохое качество данных, которые не позволят получить эффективную модель.</w:delText>
        </w:r>
      </w:del>
    </w:p>
    <w:p w14:paraId="00000015" w14:textId="2570959E" w:rsidR="00FF18E0" w:rsidDel="00C36076" w:rsidRDefault="00000000">
      <w:pPr>
        <w:numPr>
          <w:ilvl w:val="0"/>
          <w:numId w:val="3"/>
        </w:numPr>
        <w:rPr>
          <w:del w:id="95" w:author="Елена Козлова" w:date="2024-08-25T22:46:00Z" w16du:dateUtc="2024-08-25T19:46:00Z"/>
        </w:rPr>
      </w:pPr>
      <w:del w:id="96" w:author="Елена Козлова" w:date="2024-08-25T22:52:00Z" w16du:dateUtc="2024-08-25T19:52:00Z">
        <w:r w:rsidDel="00315508">
          <w:delText>Данные качественные, но закономерности в принципе отсутствуют и, как следствие, полученные результаты не</w:delText>
        </w:r>
      </w:del>
    </w:p>
    <w:p w14:paraId="00000016" w14:textId="0CEE55D5" w:rsidR="00FF18E0" w:rsidDel="00315508" w:rsidRDefault="00000000" w:rsidP="00C36076">
      <w:pPr>
        <w:numPr>
          <w:ilvl w:val="0"/>
          <w:numId w:val="3"/>
        </w:numPr>
        <w:rPr>
          <w:del w:id="97" w:author="Елена Козлова" w:date="2024-08-25T22:52:00Z" w16du:dateUtc="2024-08-25T19:52:00Z"/>
        </w:rPr>
      </w:pPr>
      <w:del w:id="98" w:author="Елена Козлова" w:date="2024-08-25T22:52:00Z" w16du:dateUtc="2024-08-25T19:52:00Z">
        <w:r w:rsidDel="00315508">
          <w:delText>интересны заказчику.</w:delText>
        </w:r>
      </w:del>
    </w:p>
    <w:p w14:paraId="00000017" w14:textId="77777777" w:rsidR="00FF18E0" w:rsidRDefault="00FF18E0"/>
    <w:p w14:paraId="00000018" w14:textId="77777777" w:rsidR="00FF18E0" w:rsidRDefault="00000000">
      <w:pPr>
        <w:rPr>
          <w:b/>
          <w:sz w:val="26"/>
          <w:szCs w:val="26"/>
        </w:rPr>
      </w:pPr>
      <w:del w:id="99" w:author="Елена Козлова" w:date="2024-08-25T23:52:00Z" w16du:dateUtc="2024-08-25T20:52:00Z">
        <w:r w:rsidDel="00CF01C8">
          <w:rPr>
            <w:b/>
            <w:sz w:val="26"/>
            <w:szCs w:val="26"/>
          </w:rPr>
          <w:delText>1.</w:delText>
        </w:r>
      </w:del>
      <w:r>
        <w:rPr>
          <w:b/>
          <w:sz w:val="26"/>
          <w:szCs w:val="26"/>
        </w:rPr>
        <w:t>2 Решаемые задачи с точки зрения аналитики (Data Mining goals)</w:t>
      </w:r>
    </w:p>
    <w:p w14:paraId="00000019" w14:textId="529DFDB7" w:rsidR="00FF18E0" w:rsidDel="00730C5A" w:rsidRDefault="00000000">
      <w:pPr>
        <w:rPr>
          <w:del w:id="100" w:author="Елена Козлова" w:date="2024-08-25T23:40:00Z" w16du:dateUtc="2024-08-25T20:40:00Z"/>
        </w:rPr>
      </w:pPr>
      <w:del w:id="101" w:author="Елена Козлова" w:date="2024-08-25T23:40:00Z" w16du:dateUtc="2024-08-25T20:40:00Z">
        <w:r w:rsidDel="00730C5A">
          <w:delText>Выполняем постановку в технических терминах. Для этого нужно ответить на следующие вопросы:</w:delText>
        </w:r>
      </w:del>
    </w:p>
    <w:p w14:paraId="0000001A" w14:textId="44BA2BF4" w:rsidR="00FF18E0" w:rsidDel="00315508" w:rsidRDefault="00000000">
      <w:pPr>
        <w:numPr>
          <w:ilvl w:val="0"/>
          <w:numId w:val="2"/>
        </w:numPr>
        <w:rPr>
          <w:del w:id="102" w:author="Елена Козлова" w:date="2024-08-25T22:56:00Z" w16du:dateUtc="2024-08-25T19:56:00Z"/>
        </w:rPr>
      </w:pPr>
      <w:del w:id="103" w:author="Елена Козлова" w:date="2024-08-25T22:56:00Z" w16du:dateUtc="2024-08-25T19:56:00Z">
        <w:r w:rsidDel="00315508">
          <w:delText>Какую метрику мы будем использовать для оценки результата моделирования (а выбрать есть из чего: Accuracy, RMSE,</w:delText>
        </w:r>
      </w:del>
    </w:p>
    <w:p w14:paraId="0000001B" w14:textId="27AC21EF" w:rsidR="00FF18E0" w:rsidRPr="00315508" w:rsidRDefault="00000000">
      <w:pPr>
        <w:numPr>
          <w:ilvl w:val="0"/>
          <w:numId w:val="2"/>
        </w:numPr>
        <w:rPr>
          <w:lang w:val="ru-RU"/>
          <w:rPrChange w:id="104" w:author="Елена Козлова" w:date="2024-08-25T22:56:00Z" w16du:dateUtc="2024-08-25T19:56:00Z">
            <w:rPr>
              <w:lang w:val="en-US"/>
            </w:rPr>
          </w:rPrChange>
        </w:rPr>
      </w:pPr>
      <w:del w:id="105" w:author="Елена Козлова" w:date="2024-08-25T22:56:00Z" w16du:dateUtc="2024-08-25T19:56:00Z">
        <w:r w:rsidRPr="001818AA" w:rsidDel="00315508">
          <w:rPr>
            <w:lang w:val="en-US"/>
          </w:rPr>
          <w:delText>AUC</w:delText>
        </w:r>
        <w:r w:rsidRPr="00315508" w:rsidDel="00315508">
          <w:rPr>
            <w:lang w:val="ru-RU"/>
            <w:rPrChange w:id="106" w:author="Елена Козлова" w:date="2024-08-25T22:56:00Z" w16du:dateUtc="2024-08-25T19:56:00Z">
              <w:rPr>
                <w:lang w:val="en-US"/>
              </w:rPr>
            </w:rPrChange>
          </w:rPr>
          <w:delText xml:space="preserve">, </w:delText>
        </w:r>
        <w:r w:rsidRPr="001818AA" w:rsidDel="00315508">
          <w:rPr>
            <w:lang w:val="en-US"/>
          </w:rPr>
          <w:delText>Precision</w:delText>
        </w:r>
        <w:r w:rsidRPr="00315508" w:rsidDel="00315508">
          <w:rPr>
            <w:lang w:val="ru-RU"/>
            <w:rPrChange w:id="107" w:author="Елена Козлова" w:date="2024-08-25T22:56:00Z" w16du:dateUtc="2024-08-25T19:56:00Z">
              <w:rPr>
                <w:lang w:val="en-US"/>
              </w:rPr>
            </w:rPrChange>
          </w:rPr>
          <w:delText xml:space="preserve">, </w:delText>
        </w:r>
        <w:r w:rsidRPr="001818AA" w:rsidDel="00315508">
          <w:rPr>
            <w:lang w:val="en-US"/>
          </w:rPr>
          <w:delText>Recall</w:delText>
        </w:r>
        <w:r w:rsidRPr="00315508" w:rsidDel="00315508">
          <w:rPr>
            <w:lang w:val="ru-RU"/>
            <w:rPrChange w:id="108" w:author="Елена Козлова" w:date="2024-08-25T22:56:00Z" w16du:dateUtc="2024-08-25T19:56:00Z">
              <w:rPr>
                <w:lang w:val="en-US"/>
              </w:rPr>
            </w:rPrChange>
          </w:rPr>
          <w:delText xml:space="preserve">, </w:delText>
        </w:r>
        <w:r w:rsidRPr="001818AA" w:rsidDel="00315508">
          <w:rPr>
            <w:lang w:val="en-US"/>
          </w:rPr>
          <w:delText>F</w:delText>
        </w:r>
        <w:r w:rsidRPr="00315508" w:rsidDel="00315508">
          <w:rPr>
            <w:lang w:val="ru-RU"/>
            <w:rPrChange w:id="109" w:author="Елена Козлова" w:date="2024-08-25T22:56:00Z" w16du:dateUtc="2024-08-25T19:56:00Z">
              <w:rPr>
                <w:lang w:val="en-US"/>
              </w:rPr>
            </w:rPrChange>
          </w:rPr>
          <w:delText>-</w:delText>
        </w:r>
        <w:r w:rsidDel="00315508">
          <w:delText>мера</w:delText>
        </w:r>
        <w:r w:rsidRPr="00315508" w:rsidDel="00315508">
          <w:rPr>
            <w:lang w:val="ru-RU"/>
            <w:rPrChange w:id="110" w:author="Елена Козлова" w:date="2024-08-25T22:56:00Z" w16du:dateUtc="2024-08-25T19:56:00Z">
              <w:rPr>
                <w:lang w:val="en-US"/>
              </w:rPr>
            </w:rPrChange>
          </w:rPr>
          <w:delText xml:space="preserve">, </w:delText>
        </w:r>
        <w:r w:rsidRPr="001818AA" w:rsidDel="00315508">
          <w:rPr>
            <w:lang w:val="en-US"/>
          </w:rPr>
          <w:delText>R</w:delText>
        </w:r>
        <w:r w:rsidRPr="00315508" w:rsidDel="00315508">
          <w:rPr>
            <w:lang w:val="ru-RU"/>
            <w:rPrChange w:id="111" w:author="Елена Козлова" w:date="2024-08-25T22:56:00Z" w16du:dateUtc="2024-08-25T19:56:00Z">
              <w:rPr>
                <w:lang w:val="en-US"/>
              </w:rPr>
            </w:rPrChange>
          </w:rPr>
          <w:delText xml:space="preserve">2, </w:delText>
        </w:r>
        <w:r w:rsidRPr="001818AA" w:rsidDel="00315508">
          <w:rPr>
            <w:lang w:val="en-US"/>
          </w:rPr>
          <w:delText>Lift</w:delText>
        </w:r>
        <w:r w:rsidRPr="00315508" w:rsidDel="00315508">
          <w:rPr>
            <w:lang w:val="ru-RU"/>
            <w:rPrChange w:id="112" w:author="Елена Козлова" w:date="2024-08-25T22:56:00Z" w16du:dateUtc="2024-08-25T19:56:00Z">
              <w:rPr>
                <w:lang w:val="en-US"/>
              </w:rPr>
            </w:rPrChange>
          </w:rPr>
          <w:delText xml:space="preserve">, </w:delText>
        </w:r>
        <w:r w:rsidRPr="001818AA" w:rsidDel="00315508">
          <w:rPr>
            <w:lang w:val="en-US"/>
          </w:rPr>
          <w:delText>Logloss</w:delText>
        </w:r>
        <w:r w:rsidRPr="00315508" w:rsidDel="00315508">
          <w:rPr>
            <w:lang w:val="ru-RU"/>
            <w:rPrChange w:id="113" w:author="Елена Козлова" w:date="2024-08-25T22:56:00Z" w16du:dateUtc="2024-08-25T19:56:00Z">
              <w:rPr>
                <w:lang w:val="en-US"/>
              </w:rPr>
            </w:rPrChange>
          </w:rPr>
          <w:delText xml:space="preserve"> </w:delText>
        </w:r>
        <w:r w:rsidDel="00315508">
          <w:delText>и</w:delText>
        </w:r>
        <w:r w:rsidRPr="00315508" w:rsidDel="00315508">
          <w:rPr>
            <w:lang w:val="ru-RU"/>
            <w:rPrChange w:id="114" w:author="Елена Козлова" w:date="2024-08-25T22:56:00Z" w16du:dateUtc="2024-08-25T19:56:00Z">
              <w:rPr>
                <w:lang w:val="en-US"/>
              </w:rPr>
            </w:rPrChange>
          </w:rPr>
          <w:delText xml:space="preserve"> </w:delText>
        </w:r>
        <w:r w:rsidDel="00315508">
          <w:delText>т</w:delText>
        </w:r>
        <w:r w:rsidRPr="00315508" w:rsidDel="00315508">
          <w:rPr>
            <w:lang w:val="ru-RU"/>
            <w:rPrChange w:id="115" w:author="Елена Козлова" w:date="2024-08-25T22:56:00Z" w16du:dateUtc="2024-08-25T19:56:00Z">
              <w:rPr>
                <w:lang w:val="en-US"/>
              </w:rPr>
            </w:rPrChange>
          </w:rPr>
          <w:delText>.</w:delText>
        </w:r>
        <w:r w:rsidDel="00315508">
          <w:delText>д</w:delText>
        </w:r>
        <w:r w:rsidRPr="00315508" w:rsidDel="00315508">
          <w:rPr>
            <w:lang w:val="ru-RU"/>
            <w:rPrChange w:id="116" w:author="Елена Козлова" w:date="2024-08-25T22:56:00Z" w16du:dateUtc="2024-08-25T19:56:00Z">
              <w:rPr>
                <w:lang w:val="en-US"/>
              </w:rPr>
            </w:rPrChange>
          </w:rPr>
          <w:delText>.)?</w:delText>
        </w:r>
      </w:del>
      <w:ins w:id="117" w:author="Елена Козлова" w:date="2024-08-25T22:56:00Z" w16du:dateUtc="2024-08-25T19:56:00Z">
        <w:r w:rsidR="00315508">
          <w:rPr>
            <w:lang w:val="ru-RU"/>
          </w:rPr>
          <w:t>Поскольку есть гипотеза о несбалансированности нашей выборки, то в качестве основной метрики проекта будет выбр</w:t>
        </w:r>
      </w:ins>
      <w:ins w:id="118" w:author="Елена Козлова" w:date="2024-08-25T22:57:00Z" w16du:dateUtc="2024-08-25T19:57:00Z">
        <w:r w:rsidR="00315508">
          <w:rPr>
            <w:lang w:val="ru-RU"/>
          </w:rPr>
          <w:t>ана</w:t>
        </w:r>
      </w:ins>
      <w:ins w:id="119" w:author="Елена Козлова" w:date="2024-08-25T23:15:00Z" w16du:dateUtc="2024-08-25T20:15:00Z">
        <w:r w:rsidR="001255E4">
          <w:rPr>
            <w:lang w:val="ru-RU"/>
          </w:rPr>
          <w:t xml:space="preserve"> </w:t>
        </w:r>
      </w:ins>
      <w:ins w:id="120" w:author="Елена Козлова" w:date="2024-08-25T23:15:00Z">
        <w:r w:rsidR="001255E4" w:rsidRPr="001255E4">
          <w:t>F-мера</w:t>
        </w:r>
      </w:ins>
      <w:ins w:id="121" w:author="Елена Козлова" w:date="2024-08-25T22:57:00Z" w16du:dateUtc="2024-08-25T19:57:00Z">
        <w:r w:rsidR="00315508">
          <w:rPr>
            <w:lang w:val="ru-RU"/>
          </w:rPr>
          <w:t xml:space="preserve">, </w:t>
        </w:r>
      </w:ins>
      <w:ins w:id="122" w:author="Елена Козлова" w:date="2024-08-25T22:58:00Z" w16du:dateUtc="2024-08-25T19:58:00Z">
        <w:r w:rsidR="00315508">
          <w:rPr>
            <w:lang w:val="ru-RU"/>
          </w:rPr>
          <w:t>в качестве дополнительн</w:t>
        </w:r>
      </w:ins>
      <w:ins w:id="123" w:author="Елена Козлова" w:date="2024-08-25T23:16:00Z" w16du:dateUtc="2024-08-25T20:16:00Z">
        <w:r w:rsidR="001255E4">
          <w:rPr>
            <w:lang w:val="ru-RU"/>
          </w:rPr>
          <w:t>ых</w:t>
        </w:r>
      </w:ins>
      <w:ins w:id="124" w:author="Елена Козлова" w:date="2024-08-25T22:58:00Z" w16du:dateUtc="2024-08-25T19:58:00Z">
        <w:r w:rsidR="00315508">
          <w:rPr>
            <w:lang w:val="ru-RU"/>
          </w:rPr>
          <w:t xml:space="preserve"> добавляется </w:t>
        </w:r>
      </w:ins>
      <w:ins w:id="125" w:author="Елена Козлова" w:date="2024-08-25T23:16:00Z" w16du:dateUtc="2024-08-25T20:16:00Z">
        <w:r w:rsidR="001255E4" w:rsidRPr="00315508">
          <w:t>PR-AUC</w:t>
        </w:r>
        <w:r w:rsidR="001255E4">
          <w:rPr>
            <w:lang w:val="ru-RU"/>
          </w:rPr>
          <w:t xml:space="preserve"> и </w:t>
        </w:r>
      </w:ins>
      <w:ins w:id="126" w:author="Елена Козлова" w:date="2024-08-25T22:58:00Z" w16du:dateUtc="2024-08-25T19:58:00Z">
        <w:r w:rsidR="00315508">
          <w:rPr>
            <w:lang w:val="ru-RU"/>
          </w:rPr>
          <w:t>потенциальная прибыль (разница между целевым и фактическим сбором средств)</w:t>
        </w:r>
      </w:ins>
    </w:p>
    <w:p w14:paraId="0000001C" w14:textId="20E594C4" w:rsidR="00FF18E0" w:rsidDel="001255E4" w:rsidRDefault="001255E4">
      <w:pPr>
        <w:numPr>
          <w:ilvl w:val="0"/>
          <w:numId w:val="2"/>
        </w:numPr>
        <w:rPr>
          <w:del w:id="127" w:author="Елена Козлова" w:date="2024-08-25T23:08:00Z" w16du:dateUtc="2024-08-25T20:08:00Z"/>
        </w:rPr>
      </w:pPr>
      <w:ins w:id="128" w:author="Елена Козлова" w:date="2024-08-25T23:09:00Z" w16du:dateUtc="2024-08-25T20:09:00Z">
        <w:r>
          <w:rPr>
            <w:lang w:val="ru-RU"/>
          </w:rPr>
          <w:t xml:space="preserve">Минимальный </w:t>
        </w:r>
      </w:ins>
      <w:del w:id="129" w:author="Елена Козлова" w:date="2024-08-25T23:08:00Z" w16du:dateUtc="2024-08-25T20:08:00Z">
        <w:r w:rsidR="00000000" w:rsidDel="001255E4">
          <w:delText>Каков критерий успешности модели (например, считаем AUC равный 0.65 — минимальным порогом, 0.75 —</w:delText>
        </w:r>
      </w:del>
    </w:p>
    <w:p w14:paraId="0000001D" w14:textId="060EDA62" w:rsidR="00FF18E0" w:rsidRDefault="00000000">
      <w:pPr>
        <w:numPr>
          <w:ilvl w:val="0"/>
          <w:numId w:val="2"/>
        </w:numPr>
      </w:pPr>
      <w:del w:id="130" w:author="Елена Козлова" w:date="2024-08-25T23:08:00Z" w16du:dateUtc="2024-08-25T20:08:00Z">
        <w:r w:rsidDel="001255E4">
          <w:delText>оптимальным)?</w:delText>
        </w:r>
      </w:del>
      <w:ins w:id="131" w:author="Елена Козлова" w:date="2024-08-25T23:09:00Z" w16du:dateUtc="2024-08-25T20:09:00Z">
        <w:r w:rsidR="001255E4">
          <w:rPr>
            <w:lang w:val="ru-RU"/>
          </w:rPr>
          <w:t>к</w:t>
        </w:r>
      </w:ins>
      <w:ins w:id="132" w:author="Елена Козлова" w:date="2024-08-25T23:08:00Z" w16du:dateUtc="2024-08-25T20:08:00Z">
        <w:r w:rsidR="001255E4">
          <w:rPr>
            <w:lang w:val="ru-RU"/>
          </w:rPr>
          <w:t>ритери</w:t>
        </w:r>
      </w:ins>
      <w:ins w:id="133" w:author="Елена Козлова" w:date="2024-08-25T23:09:00Z" w16du:dateUtc="2024-08-25T20:09:00Z">
        <w:r w:rsidR="001255E4">
          <w:rPr>
            <w:lang w:val="ru-RU"/>
          </w:rPr>
          <w:t>й</w:t>
        </w:r>
      </w:ins>
      <w:ins w:id="134" w:author="Елена Козлова" w:date="2024-08-25T23:08:00Z" w16du:dateUtc="2024-08-25T20:08:00Z">
        <w:r w:rsidR="001255E4">
          <w:rPr>
            <w:lang w:val="ru-RU"/>
          </w:rPr>
          <w:t xml:space="preserve"> </w:t>
        </w:r>
      </w:ins>
      <w:ins w:id="135" w:author="Елена Козлова" w:date="2024-08-25T23:09:00Z" w16du:dateUtc="2024-08-25T20:09:00Z">
        <w:r w:rsidR="001255E4">
          <w:rPr>
            <w:lang w:val="ru-RU"/>
          </w:rPr>
          <w:t>у</w:t>
        </w:r>
      </w:ins>
      <w:ins w:id="136" w:author="Елена Козлова" w:date="2024-08-25T23:08:00Z" w16du:dateUtc="2024-08-25T20:08:00Z">
        <w:r w:rsidR="001255E4">
          <w:rPr>
            <w:lang w:val="ru-RU"/>
          </w:rPr>
          <w:t xml:space="preserve">спешности </w:t>
        </w:r>
      </w:ins>
      <w:ins w:id="137" w:author="Елена Козлова" w:date="2024-08-25T23:09:00Z" w16du:dateUtc="2024-08-25T20:09:00Z">
        <w:r w:rsidR="001255E4">
          <w:rPr>
            <w:lang w:val="ru-RU"/>
          </w:rPr>
          <w:t>будет 0.5, целевой 0.7.</w:t>
        </w:r>
      </w:ins>
    </w:p>
    <w:p w14:paraId="0000001E" w14:textId="06031B36" w:rsidR="00FF18E0" w:rsidDel="005221A0" w:rsidRDefault="00000000">
      <w:pPr>
        <w:numPr>
          <w:ilvl w:val="0"/>
          <w:numId w:val="2"/>
        </w:numPr>
        <w:rPr>
          <w:del w:id="138" w:author="Елена Козлова" w:date="2024-08-25T23:18:00Z" w16du:dateUtc="2024-08-25T20:18:00Z"/>
        </w:rPr>
      </w:pPr>
      <w:del w:id="139" w:author="Елена Козлова" w:date="2024-08-25T23:18:00Z" w16du:dateUtc="2024-08-25T20:18:00Z">
        <w:r w:rsidDel="005221A0">
          <w:delText>Если объективный критерий качества использовать не будем, то как будут оцениваться результаты?</w:delText>
        </w:r>
      </w:del>
    </w:p>
    <w:p w14:paraId="0000001F" w14:textId="77777777" w:rsidR="00FF18E0" w:rsidRDefault="00FF18E0"/>
    <w:p w14:paraId="00000020" w14:textId="4A3B9E38" w:rsidR="00FF18E0" w:rsidDel="005221A0" w:rsidRDefault="00000000">
      <w:pPr>
        <w:rPr>
          <w:moveFrom w:id="140" w:author="Елена Козлова" w:date="2024-08-25T23:18:00Z" w16du:dateUtc="2024-08-25T20:18:00Z"/>
          <w:b/>
          <w:sz w:val="26"/>
          <w:szCs w:val="26"/>
        </w:rPr>
      </w:pPr>
      <w:moveFromRangeStart w:id="141" w:author="Елена Козлова" w:date="2024-08-25T23:18:00Z" w:name="move175520330"/>
      <w:moveFrom w:id="142" w:author="Елена Козлова" w:date="2024-08-25T23:18:00Z" w16du:dateUtc="2024-08-25T20:18:00Z">
        <w:r w:rsidDel="005221A0">
          <w:rPr>
            <w:b/>
            <w:sz w:val="26"/>
            <w:szCs w:val="26"/>
          </w:rPr>
          <w:t>1.3 План проекта (Project Plan)</w:t>
        </w:r>
      </w:moveFrom>
    </w:p>
    <w:p w14:paraId="00000021" w14:textId="497139DB" w:rsidR="00FF18E0" w:rsidDel="005221A0" w:rsidRDefault="00000000">
      <w:pPr>
        <w:rPr>
          <w:moveFrom w:id="143" w:author="Елена Козлова" w:date="2024-08-25T23:18:00Z" w16du:dateUtc="2024-08-25T20:18:00Z"/>
        </w:rPr>
      </w:pPr>
      <w:moveFrom w:id="144" w:author="Елена Козлова" w:date="2024-08-25T23:18:00Z" w16du:dateUtc="2024-08-25T20:18:00Z">
        <w:r w:rsidDel="005221A0">
          <w:t>Как только получены ответы на все основные вопросы и ясна цель проекта, время составить план проекта. План должен</w:t>
        </w:r>
      </w:moveFrom>
    </w:p>
    <w:p w14:paraId="00000022" w14:textId="09ED7C48" w:rsidR="00FF18E0" w:rsidDel="005221A0" w:rsidRDefault="00000000">
      <w:pPr>
        <w:rPr>
          <w:moveFrom w:id="145" w:author="Елена Козлова" w:date="2024-08-25T23:18:00Z" w16du:dateUtc="2024-08-25T20:18:00Z"/>
        </w:rPr>
      </w:pPr>
      <w:moveFrom w:id="146" w:author="Елена Козлова" w:date="2024-08-25T23:18:00Z" w16du:dateUtc="2024-08-25T20:18:00Z">
        <w:r w:rsidDel="005221A0">
          <w:t>содержать оценку всех шести фаз внедрения.</w:t>
        </w:r>
      </w:moveFrom>
    </w:p>
    <w:moveFromRangeEnd w:id="141"/>
    <w:p w14:paraId="11680255" w14:textId="77777777" w:rsidR="005221A0" w:rsidRDefault="005221A0" w:rsidP="005221A0">
      <w:pPr>
        <w:rPr>
          <w:moveTo w:id="147" w:author="Елена Козлова" w:date="2024-08-25T23:18:00Z" w16du:dateUtc="2024-08-25T20:18:00Z"/>
          <w:b/>
          <w:sz w:val="26"/>
          <w:szCs w:val="26"/>
        </w:rPr>
      </w:pPr>
      <w:moveToRangeStart w:id="148" w:author="Елена Козлова" w:date="2024-08-25T23:18:00Z" w:name="move175520330"/>
      <w:moveTo w:id="149" w:author="Елена Козлова" w:date="2024-08-25T23:18:00Z" w16du:dateUtc="2024-08-25T20:18:00Z">
        <w:del w:id="150" w:author="Елена Козлова" w:date="2024-08-25T23:52:00Z" w16du:dateUtc="2024-08-25T20:52:00Z">
          <w:r w:rsidDel="00CF01C8">
            <w:rPr>
              <w:b/>
              <w:sz w:val="26"/>
              <w:szCs w:val="26"/>
            </w:rPr>
            <w:delText>1.</w:delText>
          </w:r>
        </w:del>
        <w:r>
          <w:rPr>
            <w:b/>
            <w:sz w:val="26"/>
            <w:szCs w:val="26"/>
          </w:rPr>
          <w:t>3 План проекта (Project Plan)</w:t>
        </w:r>
      </w:moveTo>
    </w:p>
    <w:p w14:paraId="5E2E331F" w14:textId="554212C6" w:rsidR="005221A0" w:rsidDel="005221A0" w:rsidRDefault="005221A0">
      <w:pPr>
        <w:rPr>
          <w:del w:id="151" w:author="Елена Козлова" w:date="2024-08-25T23:20:00Z" w16du:dateUtc="2024-08-25T20:20:00Z"/>
          <w:lang w:val="ru-RU"/>
        </w:rPr>
      </w:pPr>
      <w:ins w:id="152" w:author="Елена Козлова" w:date="2024-08-25T23:20:00Z" w16du:dateUtc="2024-08-25T20:20:00Z">
        <w:r>
          <w:rPr>
            <w:lang w:val="ru-RU"/>
          </w:rPr>
          <w:t>План проекта:</w:t>
        </w:r>
      </w:ins>
      <w:moveTo w:id="153" w:author="Елена Козлова" w:date="2024-08-25T23:18:00Z" w16du:dateUtc="2024-08-25T20:18:00Z">
        <w:del w:id="154" w:author="Елена Козлова" w:date="2024-08-25T23:20:00Z" w16du:dateUtc="2024-08-25T20:20:00Z">
          <w:r w:rsidDel="005221A0">
            <w:delText>Как только получены ответы на все основные вопросы и ясна цель проекта, время составить план проекта. План должен</w:delText>
          </w:r>
        </w:del>
      </w:moveTo>
    </w:p>
    <w:p w14:paraId="10378BA1" w14:textId="77777777" w:rsidR="005221A0" w:rsidRDefault="005221A0" w:rsidP="005221A0">
      <w:pPr>
        <w:rPr>
          <w:ins w:id="155" w:author="Елена Козлова" w:date="2024-08-25T23:21:00Z" w16du:dateUtc="2024-08-25T20:21:00Z"/>
          <w:lang w:val="ru-RU"/>
        </w:rPr>
      </w:pPr>
    </w:p>
    <w:p w14:paraId="002F84FA" w14:textId="77777777" w:rsidR="005221A0" w:rsidRDefault="005221A0" w:rsidP="005221A0">
      <w:pPr>
        <w:rPr>
          <w:ins w:id="156" w:author="Елена Козлова" w:date="2024-08-25T23:21:00Z" w16du:dateUtc="2024-08-25T20:21:00Z"/>
          <w:lang w:val="ru-RU"/>
        </w:rPr>
      </w:pPr>
    </w:p>
    <w:p w14:paraId="26A17B9C" w14:textId="64B74F5A" w:rsidR="005221A0" w:rsidRDefault="005221A0" w:rsidP="005221A0">
      <w:pPr>
        <w:pStyle w:val="a6"/>
        <w:numPr>
          <w:ilvl w:val="0"/>
          <w:numId w:val="6"/>
        </w:numPr>
        <w:rPr>
          <w:ins w:id="157" w:author="Елена Козлова" w:date="2024-08-25T23:35:00Z" w16du:dateUtc="2024-08-25T20:35:00Z"/>
          <w:lang w:val="ru-RU"/>
        </w:rPr>
      </w:pPr>
      <w:ins w:id="158" w:author="Елена Козлова" w:date="2024-08-25T23:24:00Z" w16du:dateUtc="2024-08-25T20:24:00Z">
        <w:r>
          <w:rPr>
            <w:lang w:val="ru-RU"/>
          </w:rPr>
          <w:t>Проведение б</w:t>
        </w:r>
      </w:ins>
      <w:ins w:id="159" w:author="Елена Козлова" w:date="2024-08-25T23:23:00Z" w16du:dateUtc="2024-08-25T20:23:00Z">
        <w:r>
          <w:rPr>
            <w:lang w:val="ru-RU"/>
          </w:rPr>
          <w:t>изнес-анализ</w:t>
        </w:r>
      </w:ins>
      <w:ins w:id="160" w:author="Елена Козлова" w:date="2024-08-25T23:24:00Z" w16du:dateUtc="2024-08-25T20:24:00Z">
        <w:r>
          <w:rPr>
            <w:lang w:val="ru-RU"/>
          </w:rPr>
          <w:t>а выбранного кейса</w:t>
        </w:r>
      </w:ins>
      <w:ins w:id="161" w:author="Елена Козлова" w:date="2024-08-25T23:34:00Z" w16du:dateUtc="2024-08-25T20:34:00Z">
        <w:r w:rsidR="00F13993">
          <w:rPr>
            <w:lang w:val="ru-RU"/>
          </w:rPr>
          <w:t xml:space="preserve"> (</w:t>
        </w:r>
      </w:ins>
      <w:ins w:id="162" w:author="Елена Козлова" w:date="2024-08-25T23:35:00Z" w16du:dateUtc="2024-08-25T20:35:00Z">
        <w:r w:rsidR="00F13993">
          <w:rPr>
            <w:lang w:val="ru-RU"/>
          </w:rPr>
          <w:t>до 26.08.2024)</w:t>
        </w:r>
      </w:ins>
    </w:p>
    <w:p w14:paraId="10D3AFB4" w14:textId="1D515EA9" w:rsidR="00F13993" w:rsidRDefault="00F13993" w:rsidP="005221A0">
      <w:pPr>
        <w:pStyle w:val="a6"/>
        <w:numPr>
          <w:ilvl w:val="0"/>
          <w:numId w:val="6"/>
        </w:numPr>
        <w:rPr>
          <w:ins w:id="163" w:author="Елена Козлова" w:date="2024-08-25T23:35:00Z" w16du:dateUtc="2024-08-25T20:35:00Z"/>
          <w:lang w:val="ru-RU"/>
        </w:rPr>
      </w:pPr>
      <w:ins w:id="164" w:author="Елена Козлова" w:date="2024-08-25T23:35:00Z" w16du:dateUtc="2024-08-25T20:35:00Z">
        <w:r>
          <w:rPr>
            <w:lang w:val="ru-RU"/>
          </w:rPr>
          <w:t>Анализ данных (26.08.2024-29.08.2024)</w:t>
        </w:r>
      </w:ins>
    </w:p>
    <w:p w14:paraId="1EBC311D" w14:textId="699460AB" w:rsidR="00F13993" w:rsidRDefault="00F13993" w:rsidP="005221A0">
      <w:pPr>
        <w:pStyle w:val="a6"/>
        <w:numPr>
          <w:ilvl w:val="0"/>
          <w:numId w:val="6"/>
        </w:numPr>
        <w:rPr>
          <w:ins w:id="165" w:author="Елена Козлова" w:date="2024-08-25T23:36:00Z" w16du:dateUtc="2024-08-25T20:36:00Z"/>
          <w:lang w:val="ru-RU"/>
        </w:rPr>
      </w:pPr>
      <w:ins w:id="166" w:author="Елена Козлова" w:date="2024-08-25T23:36:00Z" w16du:dateUtc="2024-08-25T20:36:00Z">
        <w:r>
          <w:rPr>
            <w:lang w:val="ru-RU"/>
          </w:rPr>
          <w:t xml:space="preserve">Пауза в связи с отсутствием </w:t>
        </w:r>
        <w:r w:rsidRPr="00F13993">
          <w:rPr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lang w:val="ru-RU"/>
          </w:rPr>
          <mc:AlternateContent>
            <mc:Choice Requires="w16se">
              <w16se:symEx w16se:font="Segoe UI Emoji" w16se:char="1F60A"/>
            </mc:Choice>
            <mc:Fallback>
              <w:t>😊</w:t>
            </mc:Fallback>
          </mc:AlternateContent>
        </w:r>
        <w:r>
          <w:rPr>
            <w:lang w:val="ru-RU"/>
          </w:rPr>
          <w:t xml:space="preserve"> (30.08.2024-08.09.2024)</w:t>
        </w:r>
      </w:ins>
    </w:p>
    <w:p w14:paraId="5049F20B" w14:textId="7B5569B5" w:rsidR="00F13993" w:rsidRDefault="00F13993" w:rsidP="005221A0">
      <w:pPr>
        <w:pStyle w:val="a6"/>
        <w:numPr>
          <w:ilvl w:val="0"/>
          <w:numId w:val="6"/>
        </w:numPr>
        <w:rPr>
          <w:ins w:id="167" w:author="Елена Козлова" w:date="2024-08-25T23:37:00Z" w16du:dateUtc="2024-08-25T20:37:00Z"/>
          <w:lang w:val="ru-RU"/>
        </w:rPr>
      </w:pPr>
      <w:ins w:id="168" w:author="Елена Козлова" w:date="2024-08-25T23:37:00Z" w16du:dateUtc="2024-08-25T20:37:00Z">
        <w:r>
          <w:rPr>
            <w:lang w:val="ru-RU"/>
          </w:rPr>
          <w:t>Подготовка данных (08.09</w:t>
        </w:r>
        <w:r w:rsidR="00730C5A">
          <w:rPr>
            <w:lang w:val="ru-RU"/>
          </w:rPr>
          <w:t>.2024-1</w:t>
        </w:r>
      </w:ins>
      <w:ins w:id="169" w:author="Елена Козлова" w:date="2024-08-25T23:44:00Z" w16du:dateUtc="2024-08-25T20:44:00Z">
        <w:r w:rsidR="00730C5A">
          <w:rPr>
            <w:lang w:val="ru-RU"/>
          </w:rPr>
          <w:t>4</w:t>
        </w:r>
      </w:ins>
      <w:ins w:id="170" w:author="Елена Козлова" w:date="2024-08-25T23:37:00Z" w16du:dateUtc="2024-08-25T20:37:00Z">
        <w:r w:rsidR="00730C5A">
          <w:rPr>
            <w:lang w:val="ru-RU"/>
          </w:rPr>
          <w:t>.09.2024)</w:t>
        </w:r>
      </w:ins>
    </w:p>
    <w:p w14:paraId="433826EF" w14:textId="238A1DA6" w:rsidR="00730C5A" w:rsidRDefault="00730C5A" w:rsidP="005221A0">
      <w:pPr>
        <w:pStyle w:val="a6"/>
        <w:numPr>
          <w:ilvl w:val="0"/>
          <w:numId w:val="6"/>
        </w:numPr>
        <w:rPr>
          <w:ins w:id="171" w:author="Елена Козлова" w:date="2024-08-25T23:43:00Z" w16du:dateUtc="2024-08-25T20:43:00Z"/>
          <w:lang w:val="ru-RU"/>
        </w:rPr>
      </w:pPr>
      <w:ins w:id="172" w:author="Елена Козлова" w:date="2024-08-25T23:37:00Z" w16du:dateUtc="2024-08-25T20:37:00Z">
        <w:r>
          <w:rPr>
            <w:lang w:val="ru-RU"/>
          </w:rPr>
          <w:t>Моделирование</w:t>
        </w:r>
      </w:ins>
      <w:ins w:id="173" w:author="Елена Козлова" w:date="2024-08-25T23:46:00Z" w16du:dateUtc="2024-08-25T20:46:00Z">
        <w:r>
          <w:rPr>
            <w:lang w:val="ru-RU"/>
          </w:rPr>
          <w:t xml:space="preserve"> и оценка получившихся результ</w:t>
        </w:r>
      </w:ins>
      <w:ins w:id="174" w:author="Елена Козлова" w:date="2024-08-25T23:47:00Z" w16du:dateUtc="2024-08-25T20:47:00Z">
        <w:r>
          <w:rPr>
            <w:lang w:val="ru-RU"/>
          </w:rPr>
          <w:t>атов</w:t>
        </w:r>
      </w:ins>
      <w:ins w:id="175" w:author="Елена Козлова" w:date="2024-08-25T23:37:00Z" w16du:dateUtc="2024-08-25T20:37:00Z">
        <w:r>
          <w:rPr>
            <w:lang w:val="ru-RU"/>
          </w:rPr>
          <w:t xml:space="preserve"> (1</w:t>
        </w:r>
      </w:ins>
      <w:ins w:id="176" w:author="Елена Козлова" w:date="2024-08-25T23:44:00Z" w16du:dateUtc="2024-08-25T20:44:00Z">
        <w:r>
          <w:rPr>
            <w:lang w:val="ru-RU"/>
          </w:rPr>
          <w:t>4</w:t>
        </w:r>
      </w:ins>
      <w:ins w:id="177" w:author="Елена Козлова" w:date="2024-08-25T23:37:00Z" w16du:dateUtc="2024-08-25T20:37:00Z">
        <w:r>
          <w:rPr>
            <w:lang w:val="ru-RU"/>
          </w:rPr>
          <w:t>.09.2024-</w:t>
        </w:r>
      </w:ins>
      <w:ins w:id="178" w:author="Елена Козлова" w:date="2024-08-25T23:44:00Z" w16du:dateUtc="2024-08-25T20:44:00Z">
        <w:r>
          <w:rPr>
            <w:lang w:val="ru-RU"/>
          </w:rPr>
          <w:t>2</w:t>
        </w:r>
      </w:ins>
      <w:ins w:id="179" w:author="Елена Козлова" w:date="2024-08-25T23:46:00Z" w16du:dateUtc="2024-08-25T20:46:00Z">
        <w:r>
          <w:rPr>
            <w:lang w:val="ru-RU"/>
          </w:rPr>
          <w:t>9</w:t>
        </w:r>
      </w:ins>
      <w:ins w:id="180" w:author="Елена Козлова" w:date="2024-08-25T23:43:00Z" w16du:dateUtc="2024-08-25T20:43:00Z">
        <w:r>
          <w:rPr>
            <w:lang w:val="ru-RU"/>
          </w:rPr>
          <w:t>.09.2024)</w:t>
        </w:r>
      </w:ins>
    </w:p>
    <w:p w14:paraId="2D6C079A" w14:textId="4B58D36F" w:rsidR="005221A0" w:rsidRPr="00CF01C8" w:rsidDel="005221A0" w:rsidRDefault="00730C5A" w:rsidP="00CF01C8">
      <w:pPr>
        <w:pStyle w:val="a6"/>
        <w:numPr>
          <w:ilvl w:val="0"/>
          <w:numId w:val="6"/>
        </w:numPr>
        <w:rPr>
          <w:del w:id="181" w:author="Елена Козлова" w:date="2024-08-25T23:20:00Z" w16du:dateUtc="2024-08-25T20:20:00Z"/>
          <w:moveTo w:id="182" w:author="Елена Козлова" w:date="2024-08-25T23:18:00Z" w16du:dateUtc="2024-08-25T20:18:00Z"/>
          <w:lang w:val="ru-RU"/>
          <w:rPrChange w:id="183" w:author="Елена Козлова" w:date="2024-08-25T23:52:00Z" w16du:dateUtc="2024-08-25T20:52:00Z">
            <w:rPr>
              <w:del w:id="184" w:author="Елена Козлова" w:date="2024-08-25T23:20:00Z" w16du:dateUtc="2024-08-25T20:20:00Z"/>
              <w:moveTo w:id="185" w:author="Елена Козлова" w:date="2024-08-25T23:18:00Z" w16du:dateUtc="2024-08-25T20:18:00Z"/>
            </w:rPr>
          </w:rPrChange>
        </w:rPr>
        <w:pPrChange w:id="186" w:author="Елена Козлова" w:date="2024-08-25T23:52:00Z" w16du:dateUtc="2024-08-25T20:52:00Z">
          <w:pPr/>
        </w:pPrChange>
      </w:pPr>
      <w:ins w:id="187" w:author="Елена Козлова" w:date="2024-08-25T23:45:00Z" w16du:dateUtc="2024-08-25T20:45:00Z">
        <w:r>
          <w:rPr>
            <w:lang w:val="ru-RU"/>
          </w:rPr>
          <w:t>Создание «сервиса» для мо</w:t>
        </w:r>
      </w:ins>
      <w:ins w:id="188" w:author="Елена Козлова" w:date="2024-08-25T23:46:00Z" w16du:dateUtc="2024-08-25T20:46:00Z">
        <w:r>
          <w:rPr>
            <w:lang w:val="ru-RU"/>
          </w:rPr>
          <w:t>дели (29.09.2024-07.10.2024)</w:t>
        </w:r>
      </w:ins>
      <w:moveTo w:id="189" w:author="Елена Козлова" w:date="2024-08-25T23:18:00Z" w16du:dateUtc="2024-08-25T20:18:00Z">
        <w:del w:id="190" w:author="Елена Козлова" w:date="2024-08-25T23:20:00Z" w16du:dateUtc="2024-08-25T20:20:00Z">
          <w:r w:rsidR="005221A0" w:rsidDel="005221A0">
            <w:delText>содержать оценку всех шести фаз внедрения.</w:delText>
          </w:r>
        </w:del>
      </w:moveTo>
    </w:p>
    <w:moveToRangeEnd w:id="148"/>
    <w:p w14:paraId="00000023" w14:textId="77777777" w:rsidR="00FF18E0" w:rsidRDefault="00FF18E0" w:rsidP="00CF01C8">
      <w:pPr>
        <w:pStyle w:val="a6"/>
        <w:pPrChange w:id="191" w:author="Елена Козлова" w:date="2024-08-25T23:52:00Z" w16du:dateUtc="2024-08-25T20:52:00Z">
          <w:pPr/>
        </w:pPrChange>
      </w:pPr>
    </w:p>
    <w:sectPr w:rsidR="00FF18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C227E"/>
    <w:multiLevelType w:val="hybridMultilevel"/>
    <w:tmpl w:val="ABE8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7595"/>
    <w:multiLevelType w:val="multilevel"/>
    <w:tmpl w:val="598CB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253A62"/>
    <w:multiLevelType w:val="multilevel"/>
    <w:tmpl w:val="09208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C200EE"/>
    <w:multiLevelType w:val="multilevel"/>
    <w:tmpl w:val="8F483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113C0E"/>
    <w:multiLevelType w:val="hybridMultilevel"/>
    <w:tmpl w:val="02609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F4CC5"/>
    <w:multiLevelType w:val="multilevel"/>
    <w:tmpl w:val="B1C2E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5298950">
    <w:abstractNumId w:val="5"/>
  </w:num>
  <w:num w:numId="2" w16cid:durableId="657810959">
    <w:abstractNumId w:val="2"/>
  </w:num>
  <w:num w:numId="3" w16cid:durableId="2137868615">
    <w:abstractNumId w:val="1"/>
  </w:num>
  <w:num w:numId="4" w16cid:durableId="93795295">
    <w:abstractNumId w:val="3"/>
  </w:num>
  <w:num w:numId="5" w16cid:durableId="1780372450">
    <w:abstractNumId w:val="4"/>
  </w:num>
  <w:num w:numId="6" w16cid:durableId="8711843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Елена Козлова">
    <w15:presenceInfo w15:providerId="Windows Live" w15:userId="fc4c2be342848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8E0"/>
    <w:rsid w:val="000630F5"/>
    <w:rsid w:val="001255E4"/>
    <w:rsid w:val="001818AA"/>
    <w:rsid w:val="00315508"/>
    <w:rsid w:val="00426018"/>
    <w:rsid w:val="005221A0"/>
    <w:rsid w:val="00730C5A"/>
    <w:rsid w:val="00844737"/>
    <w:rsid w:val="009C6025"/>
    <w:rsid w:val="00C36076"/>
    <w:rsid w:val="00CF01C8"/>
    <w:rsid w:val="00DE7B6F"/>
    <w:rsid w:val="00E15F1C"/>
    <w:rsid w:val="00F13993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19A0"/>
  <w15:docId w15:val="{B7FAE736-A8DC-40F5-8662-17987696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Revision"/>
    <w:hidden/>
    <w:uiPriority w:val="99"/>
    <w:semiHidden/>
    <w:rsid w:val="001818AA"/>
    <w:pPr>
      <w:spacing w:line="240" w:lineRule="auto"/>
    </w:pPr>
  </w:style>
  <w:style w:type="paragraph" w:styleId="a6">
    <w:name w:val="List Paragraph"/>
    <w:basedOn w:val="a"/>
    <w:uiPriority w:val="34"/>
    <w:qFormat/>
    <w:rsid w:val="00C3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Козлова</cp:lastModifiedBy>
  <cp:revision>4</cp:revision>
  <dcterms:created xsi:type="dcterms:W3CDTF">2024-08-25T18:35:00Z</dcterms:created>
  <dcterms:modified xsi:type="dcterms:W3CDTF">2024-08-25T20:52:00Z</dcterms:modified>
</cp:coreProperties>
</file>